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AEC41" w14:textId="38CB6B01" w:rsidR="008179C2" w:rsidRDefault="004E31DE" w:rsidP="008179C2">
      <w:pPr>
        <w:pStyle w:val="Ttulo1"/>
        <w:rPr>
          <w:lang w:val="en-GB"/>
        </w:rPr>
      </w:pPr>
      <w:r>
        <w:rPr>
          <w:lang w:val="en-GB"/>
        </w:rPr>
        <w:t>Expected acronyms appearances</w:t>
      </w:r>
    </w:p>
    <w:p w14:paraId="6ED4CF04" w14:textId="0DF4182C" w:rsidR="00B450C7" w:rsidRPr="00B450C7" w:rsidRDefault="00B450C7" w:rsidP="00B450C7">
      <w:pPr>
        <w:pStyle w:val="Ttulo2"/>
        <w:rPr>
          <w:lang w:val="en-GB"/>
        </w:rPr>
      </w:pPr>
      <w:r>
        <w:rPr>
          <w:lang w:val="en-GB"/>
        </w:rPr>
        <w:t>Paragraphs</w:t>
      </w:r>
    </w:p>
    <w:p w14:paraId="28D8E566" w14:textId="34A1096F" w:rsidR="004E7A6A" w:rsidRPr="008179C2" w:rsidRDefault="007142A8">
      <w:pPr>
        <w:rPr>
          <w:lang w:val="en-GB"/>
        </w:rPr>
      </w:pPr>
      <w:r w:rsidRPr="008179C2">
        <w:rPr>
          <w:lang w:val="en-GB"/>
        </w:rPr>
        <w:t xml:space="preserve">This is </w:t>
      </w:r>
      <w:r w:rsidR="004E31DE">
        <w:rPr>
          <w:lang w:val="en-GB"/>
        </w:rPr>
        <w:t xml:space="preserve">a </w:t>
      </w:r>
      <w:r w:rsidRPr="008179C2">
        <w:rPr>
          <w:lang w:val="en-GB"/>
        </w:rPr>
        <w:t>paragraph</w:t>
      </w:r>
      <w:r w:rsidR="004E31DE">
        <w:rPr>
          <w:lang w:val="en-GB"/>
        </w:rPr>
        <w:t xml:space="preserve"> that does not contain any acronyms</w:t>
      </w:r>
      <w:r w:rsidRPr="008179C2">
        <w:rPr>
          <w:lang w:val="en-GB"/>
        </w:rPr>
        <w:t>.</w:t>
      </w:r>
    </w:p>
    <w:p w14:paraId="213914AC" w14:textId="4E18A144" w:rsidR="004E31DE" w:rsidRDefault="007142A8">
      <w:pPr>
        <w:rPr>
          <w:lang w:val="en-GB"/>
        </w:rPr>
      </w:pPr>
      <w:r w:rsidRPr="008179C2">
        <w:rPr>
          <w:lang w:val="en-GB"/>
        </w:rPr>
        <w:t xml:space="preserve">This is paragraph </w:t>
      </w:r>
      <w:r w:rsidR="004E31DE">
        <w:rPr>
          <w:lang w:val="en-GB"/>
        </w:rPr>
        <w:t>with one acronym. The acronym is ACROINPAR.</w:t>
      </w:r>
    </w:p>
    <w:p w14:paraId="21EF79C2" w14:textId="2A1970BC" w:rsidR="004E31DE" w:rsidRDefault="004E31DE">
      <w:pPr>
        <w:rPr>
          <w:lang w:val="en-GB"/>
        </w:rPr>
      </w:pPr>
      <w:r>
        <w:rPr>
          <w:lang w:val="en-GB"/>
        </w:rPr>
        <w:t>This is a paragraph with several acronyms. One that is found in multiple places ACROREPEAT and another that will only appear once again ACROONCE.</w:t>
      </w:r>
    </w:p>
    <w:p w14:paraId="2D069AB7" w14:textId="7EBF1EA9" w:rsidR="004E31DE" w:rsidRDefault="009104FD">
      <w:pPr>
        <w:rPr>
          <w:lang w:val="en-GB"/>
        </w:rPr>
      </w:pPr>
      <w:r>
        <w:rPr>
          <w:lang w:val="en-GB"/>
        </w:rPr>
        <w:t>Now acronyms in bullets:</w:t>
      </w:r>
    </w:p>
    <w:p w14:paraId="05082BD0" w14:textId="7CB8436C" w:rsidR="009104FD" w:rsidRDefault="009104FD" w:rsidP="009104FD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ACROBULLET. Who was expecting it?</w:t>
      </w:r>
    </w:p>
    <w:p w14:paraId="60DD14C5" w14:textId="5B607E62" w:rsidR="009104FD" w:rsidRDefault="009104FD" w:rsidP="009104FD">
      <w:pPr>
        <w:pStyle w:val="Prrafodelista"/>
        <w:numPr>
          <w:ilvl w:val="1"/>
          <w:numId w:val="1"/>
        </w:numPr>
        <w:rPr>
          <w:lang w:val="en-GB"/>
        </w:rPr>
      </w:pPr>
      <w:r>
        <w:rPr>
          <w:lang w:val="en-GB"/>
        </w:rPr>
        <w:t>ACROREPEAT. I told you it appears in different places.</w:t>
      </w:r>
    </w:p>
    <w:p w14:paraId="1FDD4CAC" w14:textId="12C0F7D3" w:rsidR="00DF580E" w:rsidRDefault="00DF580E" w:rsidP="00DF580E">
      <w:pPr>
        <w:rPr>
          <w:lang w:val="en-GB"/>
        </w:rPr>
      </w:pPr>
      <w:r>
        <w:rPr>
          <w:lang w:val="en-GB"/>
        </w:rPr>
        <w:t>Also, there can be short acronyms as ID or longer acronyms like VERYLONGACRONYM. I hope you don’t need to deal with such kind of monstrosity.</w:t>
      </w:r>
    </w:p>
    <w:p w14:paraId="0FF00B42" w14:textId="09A2156C" w:rsidR="004C519F" w:rsidRDefault="004C519F" w:rsidP="00DF580E">
      <w:pPr>
        <w:rPr>
          <w:lang w:val="en-GB"/>
        </w:rPr>
      </w:pPr>
      <w:r>
        <w:rPr>
          <w:lang w:val="en-GB"/>
        </w:rPr>
        <w:t>Let’s mess with styles. The ACRO</w:t>
      </w:r>
      <w:r w:rsidRPr="004C519F">
        <w:rPr>
          <w:b/>
          <w:bCs/>
          <w:lang w:val="en-GB"/>
        </w:rPr>
        <w:t>BOLD</w:t>
      </w:r>
      <w:r>
        <w:rPr>
          <w:lang w:val="en-GB"/>
        </w:rPr>
        <w:t>, the ACRO</w:t>
      </w:r>
      <w:r w:rsidRPr="004C519F">
        <w:rPr>
          <w:i/>
          <w:iCs/>
          <w:lang w:val="en-GB"/>
        </w:rPr>
        <w:t>ITALIC</w:t>
      </w:r>
      <w:r w:rsidR="005135B0">
        <w:rPr>
          <w:lang w:val="en-GB"/>
        </w:rPr>
        <w:t>, ACRO</w:t>
      </w:r>
      <w:r w:rsidR="005135B0" w:rsidRPr="005135B0">
        <w:rPr>
          <w:u w:val="single"/>
          <w:lang w:val="en-GB"/>
        </w:rPr>
        <w:t>SUB</w:t>
      </w:r>
      <w:r>
        <w:rPr>
          <w:lang w:val="en-GB"/>
        </w:rPr>
        <w:t>, and the ACRO</w:t>
      </w:r>
      <w:r w:rsidRPr="004C519F">
        <w:rPr>
          <w:rFonts w:ascii="Times New Roman" w:hAnsi="Times New Roman" w:cs="Times New Roman"/>
          <w:sz w:val="24"/>
          <w:szCs w:val="24"/>
          <w:lang w:val="en-GB"/>
        </w:rPr>
        <w:t>FONT</w:t>
      </w:r>
      <w:r w:rsidR="00C02DF5" w:rsidRPr="00C02DF5">
        <w:rPr>
          <w:lang w:val="en-GB"/>
        </w:rPr>
        <w:t>. It should not matter how you like your acronyms, I will find them and save them.</w:t>
      </w:r>
    </w:p>
    <w:p w14:paraId="0E6E894D" w14:textId="1426CA75" w:rsidR="00B86C65" w:rsidRDefault="00B86C65" w:rsidP="00DF580E">
      <w:pPr>
        <w:rPr>
          <w:lang w:val="en-GB"/>
        </w:rPr>
      </w:pPr>
      <w:r>
        <w:rPr>
          <w:lang w:val="en-GB"/>
        </w:rPr>
        <w:t>Be cautious around line BREAKS</w:t>
      </w:r>
      <w:r>
        <w:rPr>
          <w:lang w:val="en-GB"/>
        </w:rPr>
        <w:br/>
        <w:t xml:space="preserve">ACROREPEAT. This line ended </w:t>
      </w:r>
      <w:r w:rsidR="0040294F">
        <w:rPr>
          <w:lang w:val="en-GB"/>
        </w:rPr>
        <w:t xml:space="preserve">quite </w:t>
      </w:r>
      <w:r>
        <w:rPr>
          <w:lang w:val="en-GB"/>
        </w:rPr>
        <w:t>abruptly.</w:t>
      </w:r>
    </w:p>
    <w:p w14:paraId="2F31A7CC" w14:textId="4B54612B" w:rsidR="00C16ECE" w:rsidRDefault="00C16ECE" w:rsidP="00DF580E">
      <w:pPr>
        <w:rPr>
          <w:lang w:val="en-GB"/>
        </w:rPr>
      </w:pPr>
      <w:r>
        <w:rPr>
          <w:lang w:val="en-GB"/>
        </w:rPr>
        <w:t xml:space="preserve">Don’t forget about document properties like this one </w:t>
      </w:r>
      <w:r>
        <w:rPr>
          <w:lang w:val="en-GB"/>
        </w:rPr>
        <w:fldChar w:fldCharType="begin"/>
      </w:r>
      <w:r>
        <w:rPr>
          <w:lang w:val="en-GB"/>
        </w:rPr>
        <w:instrText xml:space="preserve"> DOCPROPERTY  AcronymPropierty  \* MERGEFORMAT </w:instrText>
      </w:r>
      <w:r>
        <w:rPr>
          <w:lang w:val="en-GB"/>
        </w:rPr>
        <w:fldChar w:fldCharType="separate"/>
      </w:r>
      <w:r>
        <w:rPr>
          <w:lang w:val="en-GB"/>
        </w:rPr>
        <w:t>ACRODOCPROP</w:t>
      </w:r>
      <w:r>
        <w:rPr>
          <w:lang w:val="en-GB"/>
        </w:rPr>
        <w:fldChar w:fldCharType="end"/>
      </w:r>
      <w:r>
        <w:rPr>
          <w:lang w:val="en-GB"/>
        </w:rPr>
        <w:t>.</w:t>
      </w:r>
    </w:p>
    <w:p w14:paraId="04B1839E" w14:textId="734C7B69" w:rsidR="001D705C" w:rsidRDefault="001D705C" w:rsidP="00DF580E">
      <w:pPr>
        <w:rPr>
          <w:lang w:val="en-GB"/>
        </w:rPr>
      </w:pPr>
      <w:r>
        <w:rPr>
          <w:lang w:val="en-GB"/>
        </w:rPr>
        <w:t>Finally, some esoteric acronyms: Part number 234-ACROPN-43. Should ACRONUM10 be considered an acronym?</w:t>
      </w:r>
      <w:r w:rsidR="00C77934">
        <w:rPr>
          <w:lang w:val="en-GB"/>
        </w:rPr>
        <w:t xml:space="preserve"> </w:t>
      </w:r>
      <w:proofErr w:type="gramStart"/>
      <w:r w:rsidR="00C77934">
        <w:rPr>
          <w:lang w:val="en-GB"/>
        </w:rPr>
        <w:t>ACROQMARK?</w:t>
      </w:r>
      <w:r w:rsidR="00A0280E">
        <w:rPr>
          <w:lang w:val="en-GB"/>
        </w:rPr>
        <w:t>.</w:t>
      </w:r>
      <w:proofErr w:type="gramEnd"/>
      <w:r w:rsidR="00A0280E">
        <w:rPr>
          <w:lang w:val="en-GB"/>
        </w:rPr>
        <w:t xml:space="preserve"> ACROESPAÑA. ACROÁ, ACROÉ, ACROÍ, ACROÓ, ACROÚ</w:t>
      </w:r>
      <w:r w:rsidR="00C02C45">
        <w:rPr>
          <w:lang w:val="en-GB"/>
        </w:rPr>
        <w:t>, ACRO</w:t>
      </w:r>
      <w:r w:rsidR="007C1514">
        <w:rPr>
          <w:lang w:val="en-GB"/>
        </w:rPr>
        <w:t>A</w:t>
      </w:r>
      <w:r w:rsidR="00C02C45">
        <w:rPr>
          <w:lang w:val="en-GB"/>
        </w:rPr>
        <w:t>B</w:t>
      </w:r>
      <w:r w:rsidR="0040294F">
        <w:rPr>
          <w:lang w:val="en-GB"/>
        </w:rPr>
        <w:t xml:space="preserve"> (This last is to check the ordering with ACROÁ)</w:t>
      </w:r>
      <w:r w:rsidR="00C02C45">
        <w:rPr>
          <w:lang w:val="en-GB"/>
        </w:rPr>
        <w:t>.</w:t>
      </w:r>
    </w:p>
    <w:p w14:paraId="68ED2C9F" w14:textId="7E178CC4" w:rsidR="00CE78AF" w:rsidRDefault="00CE78AF" w:rsidP="00CE78AF">
      <w:pPr>
        <w:pStyle w:val="Ttulo2"/>
        <w:rPr>
          <w:lang w:val="en-GB"/>
        </w:rPr>
      </w:pPr>
      <w:r>
        <w:rPr>
          <w:lang w:val="en-GB"/>
        </w:rPr>
        <w:t>I can have ACROTITLE too</w:t>
      </w:r>
    </w:p>
    <w:p w14:paraId="688031BD" w14:textId="5E88D3DD" w:rsidR="00C77934" w:rsidRDefault="00C77934" w:rsidP="00C77934">
      <w:pPr>
        <w:rPr>
          <w:lang w:val="en-GB"/>
        </w:rPr>
      </w:pPr>
      <w:proofErr w:type="gramStart"/>
      <w:r>
        <w:rPr>
          <w:lang w:val="en-GB"/>
        </w:rPr>
        <w:t>Yes</w:t>
      </w:r>
      <w:proofErr w:type="gramEnd"/>
      <w:r>
        <w:rPr>
          <w:lang w:val="en-GB"/>
        </w:rPr>
        <w:t xml:space="preserve"> you can!</w:t>
      </w:r>
    </w:p>
    <w:p w14:paraId="4234B7A0" w14:textId="7ECBEF34" w:rsidR="00C83131" w:rsidRDefault="00C83131" w:rsidP="00C83131">
      <w:pPr>
        <w:pStyle w:val="Ttulo2"/>
        <w:rPr>
          <w:lang w:val="en-GB"/>
        </w:rPr>
      </w:pPr>
      <w:r>
        <w:rPr>
          <w:lang w:val="en-GB"/>
        </w:rPr>
        <w:t>Table time</w:t>
      </w:r>
    </w:p>
    <w:p w14:paraId="70A487FD" w14:textId="3DB38D04" w:rsidR="00C83131" w:rsidRPr="00C83131" w:rsidRDefault="00AD443F" w:rsidP="00C83131">
      <w:pPr>
        <w:rPr>
          <w:lang w:val="en-GB"/>
        </w:rPr>
      </w:pPr>
      <w:r>
        <w:rPr>
          <w:lang w:val="en-GB"/>
        </w:rPr>
        <w:t>Normal table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142A8" w:rsidRPr="00C16ECE" w14:paraId="71684F97" w14:textId="77777777" w:rsidTr="007142A8">
        <w:tc>
          <w:tcPr>
            <w:tcW w:w="2123" w:type="dxa"/>
          </w:tcPr>
          <w:p w14:paraId="699C04EC" w14:textId="0F0713E5" w:rsidR="007142A8" w:rsidRDefault="007142A8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1, Cell 1</w:t>
            </w:r>
          </w:p>
        </w:tc>
        <w:tc>
          <w:tcPr>
            <w:tcW w:w="2123" w:type="dxa"/>
          </w:tcPr>
          <w:p w14:paraId="2175C9EC" w14:textId="2A9297D6" w:rsidR="007142A8" w:rsidRDefault="007142A8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1, Cell 2</w:t>
            </w:r>
          </w:p>
        </w:tc>
        <w:tc>
          <w:tcPr>
            <w:tcW w:w="2124" w:type="dxa"/>
          </w:tcPr>
          <w:p w14:paraId="3ED023B3" w14:textId="70A2E512" w:rsidR="007142A8" w:rsidRDefault="007142A8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1, Cell 3</w:t>
            </w:r>
          </w:p>
        </w:tc>
        <w:tc>
          <w:tcPr>
            <w:tcW w:w="2124" w:type="dxa"/>
          </w:tcPr>
          <w:p w14:paraId="51F65002" w14:textId="2F8ACEC6" w:rsidR="00C30A13" w:rsidRPr="00C30A13" w:rsidRDefault="007142A8">
            <w:pPr>
              <w:rPr>
                <w:lang w:val="en-GB"/>
              </w:rPr>
            </w:pPr>
            <w:r w:rsidRPr="00C30A13">
              <w:rPr>
                <w:lang w:val="en-GB"/>
              </w:rPr>
              <w:t>Table 2, Row 1, Cell 4</w:t>
            </w:r>
            <w:r w:rsidR="00C30A13" w:rsidRPr="00C30A13">
              <w:rPr>
                <w:lang w:val="en-GB"/>
              </w:rPr>
              <w:t xml:space="preserve"> ACROTBBREAK</w:t>
            </w:r>
            <w:r w:rsidR="00C30A13" w:rsidRPr="00C30A13">
              <w:rPr>
                <w:lang w:val="en-GB"/>
              </w:rPr>
              <w:br/>
            </w:r>
            <w:r w:rsidR="00C30A13">
              <w:rPr>
                <w:lang w:val="en-GB"/>
              </w:rPr>
              <w:t>ACROREPEAT</w:t>
            </w:r>
          </w:p>
        </w:tc>
      </w:tr>
      <w:tr w:rsidR="007142A8" w14:paraId="3FE23FFF" w14:textId="77777777" w:rsidTr="007142A8">
        <w:tc>
          <w:tcPr>
            <w:tcW w:w="2123" w:type="dxa"/>
          </w:tcPr>
          <w:p w14:paraId="170750B3" w14:textId="77777777" w:rsidR="007142A8" w:rsidRPr="00AD443F" w:rsidRDefault="007142A8" w:rsidP="007142A8">
            <w:pPr>
              <w:rPr>
                <w:lang w:val="en-GB"/>
              </w:rPr>
            </w:pPr>
            <w:r w:rsidRPr="00AD443F">
              <w:rPr>
                <w:lang w:val="en-GB"/>
              </w:rPr>
              <w:t>Table 2, Row 2, Cell 1</w:t>
            </w:r>
          </w:p>
          <w:p w14:paraId="4EBBA048" w14:textId="77777777" w:rsidR="00C30A13" w:rsidRDefault="00C30A13" w:rsidP="007142A8">
            <w:pPr>
              <w:rPr>
                <w:lang w:val="en-GB"/>
              </w:rPr>
            </w:pPr>
            <w:r w:rsidRPr="00C30A13">
              <w:rPr>
                <w:lang w:val="en-GB"/>
              </w:rPr>
              <w:t>ACROTB</w:t>
            </w:r>
            <w:r>
              <w:rPr>
                <w:lang w:val="en-GB"/>
              </w:rPr>
              <w:t>LINE</w:t>
            </w:r>
          </w:p>
          <w:p w14:paraId="49C23F27" w14:textId="760F945D" w:rsidR="00C30A13" w:rsidRPr="00AD443F" w:rsidRDefault="00C30A13" w:rsidP="007142A8">
            <w:pPr>
              <w:rPr>
                <w:lang w:val="en-GB"/>
              </w:rPr>
            </w:pPr>
            <w:r>
              <w:rPr>
                <w:lang w:val="en-GB"/>
              </w:rPr>
              <w:t>ACROREPEAT</w:t>
            </w:r>
          </w:p>
        </w:tc>
        <w:tc>
          <w:tcPr>
            <w:tcW w:w="2123" w:type="dxa"/>
          </w:tcPr>
          <w:p w14:paraId="3BFD9934" w14:textId="5719F6DF" w:rsidR="007142A8" w:rsidRDefault="007142A8" w:rsidP="007142A8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2, Cell 2</w:t>
            </w:r>
          </w:p>
        </w:tc>
        <w:tc>
          <w:tcPr>
            <w:tcW w:w="2124" w:type="dxa"/>
          </w:tcPr>
          <w:p w14:paraId="0AEB3829" w14:textId="72000C42" w:rsidR="007142A8" w:rsidRDefault="007142A8" w:rsidP="007142A8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2, Cell 3</w:t>
            </w:r>
          </w:p>
        </w:tc>
        <w:tc>
          <w:tcPr>
            <w:tcW w:w="2124" w:type="dxa"/>
          </w:tcPr>
          <w:p w14:paraId="7CD62F51" w14:textId="582A6A8F" w:rsidR="007142A8" w:rsidRDefault="007142A8" w:rsidP="007142A8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2, Cell 4</w:t>
            </w:r>
          </w:p>
        </w:tc>
      </w:tr>
      <w:tr w:rsidR="007142A8" w14:paraId="7E436F5B" w14:textId="77777777" w:rsidTr="007142A8">
        <w:tc>
          <w:tcPr>
            <w:tcW w:w="2123" w:type="dxa"/>
          </w:tcPr>
          <w:p w14:paraId="65BDDFFE" w14:textId="2E5EA90C" w:rsidR="007142A8" w:rsidRDefault="007142A8" w:rsidP="007142A8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3, Cell 1</w:t>
            </w:r>
          </w:p>
        </w:tc>
        <w:tc>
          <w:tcPr>
            <w:tcW w:w="2123" w:type="dxa"/>
          </w:tcPr>
          <w:p w14:paraId="4047029E" w14:textId="7987EA38" w:rsidR="007142A8" w:rsidRDefault="007142A8" w:rsidP="007142A8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3, Cell 2</w:t>
            </w:r>
          </w:p>
        </w:tc>
        <w:tc>
          <w:tcPr>
            <w:tcW w:w="2124" w:type="dxa"/>
          </w:tcPr>
          <w:p w14:paraId="7F3C3E16" w14:textId="0F2F9E5F" w:rsidR="007142A8" w:rsidRDefault="00C30A13" w:rsidP="007142A8">
            <w:r>
              <w:t xml:space="preserve">ACROTBSIMPLE </w:t>
            </w:r>
            <w:r w:rsidR="007142A8">
              <w:t xml:space="preserve">Table 2, </w:t>
            </w:r>
            <w:proofErr w:type="spellStart"/>
            <w:r w:rsidR="007142A8">
              <w:t>Row</w:t>
            </w:r>
            <w:proofErr w:type="spellEnd"/>
            <w:r w:rsidR="007142A8">
              <w:t xml:space="preserve"> 3, Cell 3</w:t>
            </w:r>
          </w:p>
        </w:tc>
        <w:tc>
          <w:tcPr>
            <w:tcW w:w="2124" w:type="dxa"/>
          </w:tcPr>
          <w:p w14:paraId="4526D844" w14:textId="240F9C94" w:rsidR="007142A8" w:rsidRDefault="007142A8" w:rsidP="007142A8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3, Cell 4</w:t>
            </w:r>
          </w:p>
        </w:tc>
      </w:tr>
    </w:tbl>
    <w:p w14:paraId="6A906938" w14:textId="4B574211" w:rsidR="00050AC1" w:rsidRDefault="00050AC1" w:rsidP="00050AC1">
      <w:r>
        <w:t>Mondrian table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1"/>
        <w:gridCol w:w="2413"/>
        <w:gridCol w:w="2058"/>
        <w:gridCol w:w="2032"/>
      </w:tblGrid>
      <w:tr w:rsidR="00050AC1" w14:paraId="4E3F5B95" w14:textId="77777777" w:rsidTr="00CA0128">
        <w:tc>
          <w:tcPr>
            <w:tcW w:w="2123" w:type="dxa"/>
          </w:tcPr>
          <w:p w14:paraId="0B061F9E" w14:textId="77777777" w:rsidR="00050AC1" w:rsidRDefault="00050AC1" w:rsidP="00CA0128">
            <w:r>
              <w:t>Table 3. Cell 1</w:t>
            </w:r>
          </w:p>
        </w:tc>
        <w:tc>
          <w:tcPr>
            <w:tcW w:w="2123" w:type="dxa"/>
            <w:vMerge w:val="restart"/>
          </w:tcPr>
          <w:p w14:paraId="04F7B45D" w14:textId="082D3EF6" w:rsidR="00050AC1" w:rsidRDefault="00050AC1" w:rsidP="00CA0128">
            <w:r>
              <w:t>Table 3. Cell 3 ACROTBCOMBINEDTWO</w:t>
            </w:r>
          </w:p>
        </w:tc>
        <w:tc>
          <w:tcPr>
            <w:tcW w:w="2124" w:type="dxa"/>
          </w:tcPr>
          <w:p w14:paraId="2DCEFD99" w14:textId="77777777" w:rsidR="00050AC1" w:rsidRDefault="00050AC1" w:rsidP="00CA0128">
            <w:r>
              <w:t>Table 3. Cell 5</w:t>
            </w:r>
          </w:p>
        </w:tc>
        <w:tc>
          <w:tcPr>
            <w:tcW w:w="2124" w:type="dxa"/>
          </w:tcPr>
          <w:p w14:paraId="78E397B1" w14:textId="77777777" w:rsidR="00050AC1" w:rsidRDefault="00050AC1" w:rsidP="00CA0128">
            <w:r>
              <w:t>Table 3. Cell 6</w:t>
            </w:r>
          </w:p>
        </w:tc>
      </w:tr>
      <w:tr w:rsidR="00050AC1" w14:paraId="7F51199A" w14:textId="77777777" w:rsidTr="00CA0128">
        <w:tc>
          <w:tcPr>
            <w:tcW w:w="2123" w:type="dxa"/>
            <w:vMerge w:val="restart"/>
          </w:tcPr>
          <w:p w14:paraId="6FA94DC0" w14:textId="77777777" w:rsidR="00050AC1" w:rsidRPr="001D5D80" w:rsidRDefault="00050AC1" w:rsidP="00CA0128">
            <w:pPr>
              <w:rPr>
                <w:lang w:val="en-GB"/>
              </w:rPr>
            </w:pPr>
            <w:r>
              <w:t>Table 3. Cell 2</w:t>
            </w:r>
          </w:p>
        </w:tc>
        <w:tc>
          <w:tcPr>
            <w:tcW w:w="2123" w:type="dxa"/>
            <w:vMerge/>
          </w:tcPr>
          <w:p w14:paraId="4D18AACC" w14:textId="77777777" w:rsidR="00050AC1" w:rsidRPr="001D5D80" w:rsidRDefault="00050AC1" w:rsidP="00CA0128">
            <w:pPr>
              <w:rPr>
                <w:lang w:val="en-GB"/>
              </w:rPr>
            </w:pPr>
          </w:p>
        </w:tc>
        <w:tc>
          <w:tcPr>
            <w:tcW w:w="4248" w:type="dxa"/>
            <w:gridSpan w:val="2"/>
          </w:tcPr>
          <w:p w14:paraId="465D2B40" w14:textId="2D7EBC8E" w:rsidR="00050AC1" w:rsidRDefault="00050AC1" w:rsidP="00CA0128">
            <w:r>
              <w:t>Table 3. Cell 7 ACROTBCOMBINEDTHREE</w:t>
            </w:r>
          </w:p>
        </w:tc>
      </w:tr>
      <w:tr w:rsidR="00050AC1" w14:paraId="1D6CF43B" w14:textId="77777777" w:rsidTr="00CA0128">
        <w:tc>
          <w:tcPr>
            <w:tcW w:w="2123" w:type="dxa"/>
            <w:vMerge/>
          </w:tcPr>
          <w:p w14:paraId="6550239A" w14:textId="77777777" w:rsidR="00050AC1" w:rsidRDefault="00050AC1" w:rsidP="00CA0128"/>
        </w:tc>
        <w:tc>
          <w:tcPr>
            <w:tcW w:w="4247" w:type="dxa"/>
            <w:gridSpan w:val="2"/>
          </w:tcPr>
          <w:p w14:paraId="4E72B21F" w14:textId="1780808F" w:rsidR="00050AC1" w:rsidRDefault="00050AC1" w:rsidP="00CA0128">
            <w:r>
              <w:t>Table 3. Cell 4 ACROTBCOMBINEDONE</w:t>
            </w:r>
          </w:p>
        </w:tc>
        <w:tc>
          <w:tcPr>
            <w:tcW w:w="2124" w:type="dxa"/>
          </w:tcPr>
          <w:p w14:paraId="21282DAC" w14:textId="77777777" w:rsidR="00050AC1" w:rsidRDefault="00050AC1" w:rsidP="00CA0128">
            <w:r>
              <w:t>Table 3. Cell 8</w:t>
            </w:r>
          </w:p>
        </w:tc>
      </w:tr>
    </w:tbl>
    <w:p w14:paraId="6D8E66AE" w14:textId="1CBF7B01" w:rsidR="00293CA6" w:rsidRDefault="00293CA6" w:rsidP="00050AC1"/>
    <w:p w14:paraId="78DE968C" w14:textId="77777777" w:rsidR="00293CA6" w:rsidRDefault="00293CA6">
      <w:r>
        <w:br w:type="page"/>
      </w:r>
    </w:p>
    <w:p w14:paraId="76C08F07" w14:textId="1F20A36F" w:rsidR="008179C2" w:rsidRDefault="00293CA6" w:rsidP="008179C2">
      <w:pPr>
        <w:pStyle w:val="Ttulo1"/>
      </w:pPr>
      <w:proofErr w:type="spellStart"/>
      <w:r>
        <w:lastRenderedPageBreak/>
        <w:t>Track</w:t>
      </w:r>
      <w:proofErr w:type="spellEnd"/>
      <w:r>
        <w:t xml:space="preserve"> </w:t>
      </w:r>
      <w:proofErr w:type="spellStart"/>
      <w:r>
        <w:t>changes</w:t>
      </w:r>
      <w:proofErr w:type="spellEnd"/>
    </w:p>
    <w:p w14:paraId="26B64681" w14:textId="4D7AE906" w:rsidR="00293CA6" w:rsidRDefault="00293CA6" w:rsidP="00293CA6">
      <w:pPr>
        <w:rPr>
          <w:lang w:val="en-GB"/>
        </w:rPr>
      </w:pPr>
      <w:r w:rsidRPr="00293CA6">
        <w:rPr>
          <w:lang w:val="en-GB"/>
        </w:rPr>
        <w:t>Usually documents have tracked c</w:t>
      </w:r>
      <w:r>
        <w:rPr>
          <w:lang w:val="en-GB"/>
        </w:rPr>
        <w:t>hanges. And, while docx does not support this by default, by analysing the xml the acronyms can still be extracted.</w:t>
      </w:r>
    </w:p>
    <w:p w14:paraId="7F4A5C53" w14:textId="0E7B45B8" w:rsidR="00293CA6" w:rsidRDefault="00293CA6" w:rsidP="00293CA6">
      <w:pPr>
        <w:rPr>
          <w:lang w:val="en-GB"/>
        </w:rPr>
      </w:pPr>
      <w:r>
        <w:rPr>
          <w:lang w:val="en-GB"/>
        </w:rPr>
        <w:t>This is an acronym added:</w:t>
      </w:r>
      <w:ins w:id="0" w:author="Santi H" w:date="2020-09-18T20:21:00Z">
        <w:r w:rsidR="003735F1">
          <w:rPr>
            <w:lang w:val="en-GB"/>
          </w:rPr>
          <w:t xml:space="preserve"> TCACROADD</w:t>
        </w:r>
      </w:ins>
    </w:p>
    <w:p w14:paraId="0F3E86FF" w14:textId="1265A30D" w:rsidR="00293CA6" w:rsidRDefault="00293CA6" w:rsidP="00293CA6">
      <w:pPr>
        <w:rPr>
          <w:lang w:val="en-GB"/>
        </w:rPr>
      </w:pPr>
      <w:r>
        <w:rPr>
          <w:lang w:val="en-GB"/>
        </w:rPr>
        <w:t xml:space="preserve">This is an acronym removed: </w:t>
      </w:r>
      <w:del w:id="1" w:author="Santi H" w:date="2020-09-18T20:24:00Z">
        <w:r w:rsidDel="00176025">
          <w:rPr>
            <w:lang w:val="en-GB"/>
          </w:rPr>
          <w:delText>TCACROREMOVE</w:delText>
        </w:r>
      </w:del>
    </w:p>
    <w:p w14:paraId="7EB6DA63" w14:textId="22D9AF4C" w:rsidR="00293CA6" w:rsidRPr="00293CA6" w:rsidRDefault="00293CA6" w:rsidP="00293CA6">
      <w:pPr>
        <w:rPr>
          <w:lang w:val="en-GB"/>
        </w:rPr>
      </w:pPr>
      <w:r>
        <w:rPr>
          <w:lang w:val="en-GB"/>
        </w:rPr>
        <w:t xml:space="preserve">This </w:t>
      </w:r>
      <w:r w:rsidR="00C16ECE">
        <w:rPr>
          <w:lang w:val="en-GB"/>
        </w:rPr>
        <w:t>are</w:t>
      </w:r>
      <w:r>
        <w:rPr>
          <w:lang w:val="en-GB"/>
        </w:rPr>
        <w:t xml:space="preserve"> acronym</w:t>
      </w:r>
      <w:r w:rsidR="00C16ECE">
        <w:rPr>
          <w:lang w:val="en-GB"/>
        </w:rPr>
        <w:t>s</w:t>
      </w:r>
      <w:r>
        <w:rPr>
          <w:lang w:val="en-GB"/>
        </w:rPr>
        <w:t xml:space="preserve"> fixed: TCACRO</w:t>
      </w:r>
      <w:ins w:id="2" w:author="Santi H" w:date="2020-09-18T20:21:00Z">
        <w:r w:rsidR="003735F1">
          <w:rPr>
            <w:lang w:val="en-GB"/>
          </w:rPr>
          <w:t>FIX</w:t>
        </w:r>
      </w:ins>
      <w:del w:id="3" w:author="Santi H" w:date="2020-09-18T20:21:00Z">
        <w:r w:rsidR="003735F1" w:rsidDel="003735F1">
          <w:rPr>
            <w:lang w:val="en-GB"/>
          </w:rPr>
          <w:delText>ORIGINAL</w:delText>
        </w:r>
      </w:del>
      <w:r w:rsidR="003735F1">
        <w:rPr>
          <w:lang w:val="en-GB"/>
        </w:rPr>
        <w:t>, TCA</w:t>
      </w:r>
      <w:r w:rsidR="00D02403">
        <w:rPr>
          <w:lang w:val="en-GB"/>
        </w:rPr>
        <w:t>C</w:t>
      </w:r>
      <w:r w:rsidR="003735F1">
        <w:rPr>
          <w:lang w:val="en-GB"/>
        </w:rPr>
        <w:t>RO</w:t>
      </w:r>
      <w:del w:id="4" w:author="Santi H" w:date="2020-09-18T20:22:00Z">
        <w:r w:rsidR="003735F1" w:rsidDel="003735F1">
          <w:rPr>
            <w:lang w:val="en-GB"/>
          </w:rPr>
          <w:delText>ORIG</w:delText>
        </w:r>
      </w:del>
      <w:r w:rsidR="003735F1">
        <w:rPr>
          <w:lang w:val="en-GB"/>
        </w:rPr>
        <w:t>IN</w:t>
      </w:r>
    </w:p>
    <w:p w14:paraId="1EB2EB0F" w14:textId="08D27759" w:rsidR="008179C2" w:rsidRPr="008179C2" w:rsidRDefault="00176025" w:rsidP="008179C2">
      <w:pPr>
        <w:pStyle w:val="Ttulo2"/>
      </w:pPr>
      <w:proofErr w:type="spellStart"/>
      <w:r>
        <w:t>Track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table</w:t>
      </w:r>
    </w:p>
    <w:p w14:paraId="347628E6" w14:textId="0D395705" w:rsidR="007142A8" w:rsidRDefault="007142A8" w:rsidP="007142A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142A8" w14:paraId="4776D79F" w14:textId="77777777" w:rsidTr="000A1846">
        <w:tc>
          <w:tcPr>
            <w:tcW w:w="2123" w:type="dxa"/>
          </w:tcPr>
          <w:p w14:paraId="7670A09F" w14:textId="6E8D457E" w:rsidR="007142A8" w:rsidRDefault="007142A8" w:rsidP="000A1846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1, Cell 1</w:t>
            </w:r>
          </w:p>
        </w:tc>
        <w:tc>
          <w:tcPr>
            <w:tcW w:w="2123" w:type="dxa"/>
          </w:tcPr>
          <w:p w14:paraId="59CEFC34" w14:textId="7884D437" w:rsidR="007142A8" w:rsidRDefault="007142A8" w:rsidP="000A1846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1, Cell 2</w:t>
            </w:r>
          </w:p>
        </w:tc>
        <w:tc>
          <w:tcPr>
            <w:tcW w:w="2124" w:type="dxa"/>
          </w:tcPr>
          <w:p w14:paraId="74AE4E40" w14:textId="7219417F" w:rsidR="007142A8" w:rsidRDefault="007142A8" w:rsidP="000A1846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1, Cell 3</w:t>
            </w:r>
          </w:p>
        </w:tc>
        <w:tc>
          <w:tcPr>
            <w:tcW w:w="2124" w:type="dxa"/>
          </w:tcPr>
          <w:p w14:paraId="5DFCD4A6" w14:textId="44AA56E9" w:rsidR="007142A8" w:rsidRDefault="007142A8" w:rsidP="000A1846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1, Cell 4</w:t>
            </w:r>
          </w:p>
        </w:tc>
      </w:tr>
      <w:tr w:rsidR="007142A8" w:rsidDel="00176025" w14:paraId="03E40574" w14:textId="7EEF5E46" w:rsidTr="000A1846">
        <w:trPr>
          <w:del w:id="5" w:author="Santi H" w:date="2020-09-18T20:24:00Z"/>
        </w:trPr>
        <w:tc>
          <w:tcPr>
            <w:tcW w:w="2123" w:type="dxa"/>
          </w:tcPr>
          <w:p w14:paraId="353AB725" w14:textId="4AE535C3" w:rsidR="007142A8" w:rsidDel="00176025" w:rsidRDefault="007142A8" w:rsidP="000A1846">
            <w:pPr>
              <w:rPr>
                <w:del w:id="6" w:author="Santi H" w:date="2020-09-18T20:24:00Z"/>
              </w:rPr>
            </w:pPr>
            <w:del w:id="7" w:author="Santi H" w:date="2020-09-18T20:24:00Z">
              <w:r w:rsidDel="00176025">
                <w:delText>Table 2, Row 2, Cell 1</w:delText>
              </w:r>
              <w:r w:rsidR="00176025" w:rsidDel="00176025">
                <w:delText xml:space="preserve"> TCACROTBREMOVE</w:delText>
              </w:r>
            </w:del>
          </w:p>
        </w:tc>
        <w:tc>
          <w:tcPr>
            <w:tcW w:w="2123" w:type="dxa"/>
          </w:tcPr>
          <w:p w14:paraId="2890CBC0" w14:textId="49EDE37A" w:rsidR="007142A8" w:rsidDel="00176025" w:rsidRDefault="007142A8" w:rsidP="000A1846">
            <w:pPr>
              <w:rPr>
                <w:del w:id="8" w:author="Santi H" w:date="2020-09-18T20:24:00Z"/>
              </w:rPr>
            </w:pPr>
            <w:del w:id="9" w:author="Santi H" w:date="2020-09-18T20:24:00Z">
              <w:r w:rsidDel="00176025">
                <w:delText>Table 2, Row 2, Cell 2</w:delText>
              </w:r>
            </w:del>
          </w:p>
        </w:tc>
        <w:tc>
          <w:tcPr>
            <w:tcW w:w="2124" w:type="dxa"/>
          </w:tcPr>
          <w:p w14:paraId="55E55F43" w14:textId="1DD52B2E" w:rsidR="007142A8" w:rsidDel="00176025" w:rsidRDefault="007142A8" w:rsidP="000A1846">
            <w:pPr>
              <w:rPr>
                <w:del w:id="10" w:author="Santi H" w:date="2020-09-18T20:24:00Z"/>
              </w:rPr>
            </w:pPr>
            <w:del w:id="11" w:author="Santi H" w:date="2020-09-18T20:24:00Z">
              <w:r w:rsidDel="00176025">
                <w:delText>Table 2, Row 2, Cell 3</w:delText>
              </w:r>
            </w:del>
          </w:p>
        </w:tc>
        <w:tc>
          <w:tcPr>
            <w:tcW w:w="2124" w:type="dxa"/>
          </w:tcPr>
          <w:p w14:paraId="5B84775D" w14:textId="3FB43202" w:rsidR="007142A8" w:rsidDel="00176025" w:rsidRDefault="007142A8" w:rsidP="000A1846">
            <w:pPr>
              <w:rPr>
                <w:del w:id="12" w:author="Santi H" w:date="2020-09-18T20:24:00Z"/>
              </w:rPr>
            </w:pPr>
            <w:del w:id="13" w:author="Santi H" w:date="2020-09-18T20:24:00Z">
              <w:r w:rsidDel="00176025">
                <w:delText>Table 2, Row 2, Cell 4</w:delText>
              </w:r>
            </w:del>
          </w:p>
        </w:tc>
      </w:tr>
      <w:tr w:rsidR="00176025" w:rsidDel="00176025" w14:paraId="4841E529" w14:textId="77777777" w:rsidTr="000A1846">
        <w:trPr>
          <w:ins w:id="14" w:author="Santi H" w:date="2020-09-18T20:24:00Z"/>
        </w:trPr>
        <w:tc>
          <w:tcPr>
            <w:tcW w:w="2123" w:type="dxa"/>
          </w:tcPr>
          <w:p w14:paraId="78082B52" w14:textId="4585D79D" w:rsidR="00176025" w:rsidDel="00176025" w:rsidRDefault="00176025" w:rsidP="000A1846">
            <w:pPr>
              <w:rPr>
                <w:ins w:id="15" w:author="Santi H" w:date="2020-09-18T20:24:00Z"/>
              </w:rPr>
            </w:pPr>
            <w:ins w:id="16" w:author="Santi H" w:date="2020-09-18T20:25:00Z">
              <w:r>
                <w:t xml:space="preserve">Table </w:t>
              </w:r>
              <w:proofErr w:type="spellStart"/>
              <w:r>
                <w:t>added</w:t>
              </w:r>
              <w:proofErr w:type="spellEnd"/>
              <w:r>
                <w:t xml:space="preserve"> </w:t>
              </w:r>
              <w:proofErr w:type="spellStart"/>
              <w:r>
                <w:t>row</w:t>
              </w:r>
              <w:proofErr w:type="spellEnd"/>
              <w:r>
                <w:t xml:space="preserve"> TCACROTBADD</w:t>
              </w:r>
            </w:ins>
          </w:p>
        </w:tc>
        <w:tc>
          <w:tcPr>
            <w:tcW w:w="2123" w:type="dxa"/>
          </w:tcPr>
          <w:p w14:paraId="6C72EA0A" w14:textId="03265C3A" w:rsidR="00176025" w:rsidDel="00176025" w:rsidRDefault="00176025" w:rsidP="000A1846">
            <w:pPr>
              <w:rPr>
                <w:ins w:id="17" w:author="Santi H" w:date="2020-09-18T20:24:00Z"/>
              </w:rPr>
            </w:pPr>
          </w:p>
        </w:tc>
        <w:tc>
          <w:tcPr>
            <w:tcW w:w="2124" w:type="dxa"/>
          </w:tcPr>
          <w:p w14:paraId="0F896837" w14:textId="77777777" w:rsidR="00176025" w:rsidDel="00176025" w:rsidRDefault="00176025" w:rsidP="000A1846">
            <w:pPr>
              <w:rPr>
                <w:ins w:id="18" w:author="Santi H" w:date="2020-09-18T20:24:00Z"/>
              </w:rPr>
            </w:pPr>
          </w:p>
        </w:tc>
        <w:tc>
          <w:tcPr>
            <w:tcW w:w="2124" w:type="dxa"/>
          </w:tcPr>
          <w:p w14:paraId="256FACB8" w14:textId="77777777" w:rsidR="00176025" w:rsidDel="00176025" w:rsidRDefault="00176025" w:rsidP="000A1846">
            <w:pPr>
              <w:rPr>
                <w:ins w:id="19" w:author="Santi H" w:date="2020-09-18T20:24:00Z"/>
              </w:rPr>
            </w:pPr>
          </w:p>
        </w:tc>
      </w:tr>
      <w:tr w:rsidR="007142A8" w14:paraId="4BFE9D1A" w14:textId="77777777" w:rsidTr="000A1846">
        <w:tc>
          <w:tcPr>
            <w:tcW w:w="2123" w:type="dxa"/>
          </w:tcPr>
          <w:p w14:paraId="5DB1DE5F" w14:textId="6F1982D2" w:rsidR="007142A8" w:rsidRDefault="007142A8" w:rsidP="000A1846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3, Cell 1</w:t>
            </w:r>
          </w:p>
        </w:tc>
        <w:tc>
          <w:tcPr>
            <w:tcW w:w="2123" w:type="dxa"/>
          </w:tcPr>
          <w:p w14:paraId="429C7300" w14:textId="77777777" w:rsidR="007142A8" w:rsidRDefault="007142A8" w:rsidP="000A1846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3, Cell 2</w:t>
            </w:r>
          </w:p>
          <w:p w14:paraId="06F49B99" w14:textId="6735C789" w:rsidR="00176025" w:rsidDel="00176025" w:rsidRDefault="00176025" w:rsidP="00176025">
            <w:pPr>
              <w:rPr>
                <w:del w:id="20" w:author="Santi H" w:date="2020-09-18T20:26:00Z"/>
                <w:lang w:val="en-GB"/>
              </w:rPr>
            </w:pPr>
            <w:del w:id="21" w:author="Santi H" w:date="2020-09-18T20:28:00Z">
              <w:r w:rsidDel="00176025">
                <w:rPr>
                  <w:lang w:val="en-GB"/>
                </w:rPr>
                <w:delText>TC</w:delText>
              </w:r>
            </w:del>
            <w:del w:id="22" w:author="Santi H" w:date="2020-09-18T20:26:00Z">
              <w:r w:rsidRPr="00C30A13" w:rsidDel="00176025">
                <w:rPr>
                  <w:lang w:val="en-GB"/>
                </w:rPr>
                <w:delText>ACROTB</w:delText>
              </w:r>
              <w:r w:rsidDel="00176025">
                <w:rPr>
                  <w:lang w:val="en-GB"/>
                </w:rPr>
                <w:delText>LINE</w:delText>
              </w:r>
            </w:del>
          </w:p>
          <w:p w14:paraId="0BACDB4D" w14:textId="7101F2D4" w:rsidR="00176025" w:rsidRDefault="00176025" w:rsidP="00176025">
            <w:r>
              <w:rPr>
                <w:lang w:val="en-GB"/>
              </w:rPr>
              <w:t>ACROREPEAT</w:t>
            </w:r>
          </w:p>
        </w:tc>
        <w:tc>
          <w:tcPr>
            <w:tcW w:w="2124" w:type="dxa"/>
          </w:tcPr>
          <w:p w14:paraId="0165C4F6" w14:textId="76EEB251" w:rsidR="007142A8" w:rsidRDefault="007142A8" w:rsidP="000A1846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3, Cell 3</w:t>
            </w:r>
          </w:p>
        </w:tc>
        <w:tc>
          <w:tcPr>
            <w:tcW w:w="2124" w:type="dxa"/>
          </w:tcPr>
          <w:p w14:paraId="3841B662" w14:textId="1715CD9F" w:rsidR="007142A8" w:rsidRDefault="007142A8" w:rsidP="000A1846">
            <w:r>
              <w:t xml:space="preserve">Table 2, </w:t>
            </w:r>
            <w:proofErr w:type="spellStart"/>
            <w:r>
              <w:t>Row</w:t>
            </w:r>
            <w:proofErr w:type="spellEnd"/>
            <w:r>
              <w:t xml:space="preserve"> 3, Cell 4</w:t>
            </w:r>
          </w:p>
        </w:tc>
      </w:tr>
    </w:tbl>
    <w:p w14:paraId="189435EA" w14:textId="08E50F4E" w:rsidR="00176025" w:rsidRDefault="00176025" w:rsidP="001760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</w:tblGrid>
      <w:tr w:rsidR="00176025" w:rsidDel="00176025" w14:paraId="43B56568" w14:textId="47B733D4" w:rsidTr="00CA0128">
        <w:trPr>
          <w:del w:id="23" w:author="Santi H" w:date="2020-09-18T20:27:00Z"/>
        </w:trPr>
        <w:tc>
          <w:tcPr>
            <w:tcW w:w="2123" w:type="dxa"/>
          </w:tcPr>
          <w:p w14:paraId="583E96E9" w14:textId="49090F4E" w:rsidR="00176025" w:rsidDel="00176025" w:rsidRDefault="00176025" w:rsidP="00CA0128">
            <w:pPr>
              <w:rPr>
                <w:del w:id="24" w:author="Santi H" w:date="2020-09-18T20:27:00Z"/>
              </w:rPr>
            </w:pPr>
            <w:del w:id="25" w:author="Santi H" w:date="2020-09-18T20:27:00Z">
              <w:r w:rsidDel="00176025">
                <w:delText>Table 2, Row 1, Cell 1</w:delText>
              </w:r>
            </w:del>
          </w:p>
        </w:tc>
        <w:tc>
          <w:tcPr>
            <w:tcW w:w="2123" w:type="dxa"/>
          </w:tcPr>
          <w:p w14:paraId="74304195" w14:textId="4BA6CE83" w:rsidR="00176025" w:rsidDel="00176025" w:rsidRDefault="00176025" w:rsidP="00CA0128">
            <w:pPr>
              <w:rPr>
                <w:del w:id="26" w:author="Santi H" w:date="2020-09-18T20:27:00Z"/>
              </w:rPr>
            </w:pPr>
            <w:del w:id="27" w:author="Santi H" w:date="2020-09-18T20:27:00Z">
              <w:r w:rsidDel="00176025">
                <w:delText>Table 2, Row 1, Cell 2TCACROREMOVE</w:delText>
              </w:r>
            </w:del>
          </w:p>
        </w:tc>
        <w:tc>
          <w:tcPr>
            <w:tcW w:w="2124" w:type="dxa"/>
          </w:tcPr>
          <w:p w14:paraId="7A50E244" w14:textId="53C500A9" w:rsidR="00176025" w:rsidDel="00176025" w:rsidRDefault="00176025" w:rsidP="00CA0128">
            <w:pPr>
              <w:rPr>
                <w:del w:id="28" w:author="Santi H" w:date="2020-09-18T20:27:00Z"/>
              </w:rPr>
            </w:pPr>
            <w:del w:id="29" w:author="Santi H" w:date="2020-09-18T20:27:00Z">
              <w:r w:rsidDel="00176025">
                <w:delText>Table 2, Row 1, Cell 3</w:delText>
              </w:r>
            </w:del>
          </w:p>
        </w:tc>
      </w:tr>
      <w:tr w:rsidR="00176025" w:rsidDel="00176025" w14:paraId="45D27484" w14:textId="4A4FD88F" w:rsidTr="00CA0128">
        <w:trPr>
          <w:del w:id="30" w:author="Santi H" w:date="2020-09-18T20:27:00Z"/>
        </w:trPr>
        <w:tc>
          <w:tcPr>
            <w:tcW w:w="2123" w:type="dxa"/>
          </w:tcPr>
          <w:p w14:paraId="4862EFAB" w14:textId="3504C35D" w:rsidR="00176025" w:rsidDel="00176025" w:rsidRDefault="00176025" w:rsidP="00CA0128">
            <w:pPr>
              <w:rPr>
                <w:del w:id="31" w:author="Santi H" w:date="2020-09-18T20:27:00Z"/>
              </w:rPr>
            </w:pPr>
            <w:del w:id="32" w:author="Santi H" w:date="2020-09-18T20:27:00Z">
              <w:r w:rsidDel="00176025">
                <w:delText>Table 2, Row 3, Cell 1</w:delText>
              </w:r>
            </w:del>
          </w:p>
        </w:tc>
        <w:tc>
          <w:tcPr>
            <w:tcW w:w="2123" w:type="dxa"/>
          </w:tcPr>
          <w:p w14:paraId="16914FF6" w14:textId="0CDD6928" w:rsidR="00176025" w:rsidDel="00176025" w:rsidRDefault="00176025" w:rsidP="00CA0128">
            <w:pPr>
              <w:rPr>
                <w:del w:id="33" w:author="Santi H" w:date="2020-09-18T20:27:00Z"/>
              </w:rPr>
            </w:pPr>
            <w:del w:id="34" w:author="Santi H" w:date="2020-09-18T20:27:00Z">
              <w:r w:rsidDel="00176025">
                <w:delText>Table 2, Row 3, Cell 2</w:delText>
              </w:r>
            </w:del>
          </w:p>
        </w:tc>
        <w:tc>
          <w:tcPr>
            <w:tcW w:w="2124" w:type="dxa"/>
          </w:tcPr>
          <w:p w14:paraId="5FB545DD" w14:textId="20C540B3" w:rsidR="00176025" w:rsidDel="00176025" w:rsidRDefault="00176025" w:rsidP="00CA0128">
            <w:pPr>
              <w:rPr>
                <w:del w:id="35" w:author="Santi H" w:date="2020-09-18T20:27:00Z"/>
              </w:rPr>
            </w:pPr>
            <w:del w:id="36" w:author="Santi H" w:date="2020-09-18T20:27:00Z">
              <w:r w:rsidDel="00176025">
                <w:delText>Table 2, Row 3, Cell 3</w:delText>
              </w:r>
            </w:del>
          </w:p>
        </w:tc>
      </w:tr>
    </w:tbl>
    <w:p w14:paraId="5688C6C7" w14:textId="7433D55D" w:rsidR="00176025" w:rsidRDefault="00176025" w:rsidP="00176025">
      <w:pPr>
        <w:rPr>
          <w:ins w:id="37" w:author="Santi H" w:date="2020-09-18T20:27:00Z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76025" w14:paraId="5FDBA0ED" w14:textId="77777777" w:rsidTr="00176025">
        <w:trPr>
          <w:ins w:id="38" w:author="Santi H" w:date="2020-09-18T20:27:00Z"/>
        </w:trPr>
        <w:tc>
          <w:tcPr>
            <w:tcW w:w="8494" w:type="dxa"/>
          </w:tcPr>
          <w:p w14:paraId="5B9E381D" w14:textId="65C11D0D" w:rsidR="00176025" w:rsidRDefault="00176025" w:rsidP="00176025">
            <w:pPr>
              <w:rPr>
                <w:ins w:id="39" w:author="Santi H" w:date="2020-09-18T20:27:00Z"/>
              </w:rPr>
            </w:pPr>
            <w:ins w:id="40" w:author="Santi H" w:date="2020-09-18T20:27:00Z">
              <w:r>
                <w:t>New table</w:t>
              </w:r>
            </w:ins>
          </w:p>
        </w:tc>
      </w:tr>
      <w:tr w:rsidR="00176025" w14:paraId="74C79356" w14:textId="77777777" w:rsidTr="00176025">
        <w:trPr>
          <w:ins w:id="41" w:author="Santi H" w:date="2020-09-18T20:27:00Z"/>
        </w:trPr>
        <w:tc>
          <w:tcPr>
            <w:tcW w:w="8494" w:type="dxa"/>
          </w:tcPr>
          <w:p w14:paraId="07B98FA0" w14:textId="54A58E56" w:rsidR="00176025" w:rsidRDefault="00176025" w:rsidP="00176025">
            <w:pPr>
              <w:rPr>
                <w:ins w:id="42" w:author="Santi H" w:date="2020-09-18T20:27:00Z"/>
              </w:rPr>
            </w:pPr>
            <w:ins w:id="43" w:author="Santi H" w:date="2020-09-18T20:27:00Z">
              <w:r>
                <w:t>TCACROTBADDNEW</w:t>
              </w:r>
            </w:ins>
          </w:p>
        </w:tc>
      </w:tr>
    </w:tbl>
    <w:p w14:paraId="3171E312" w14:textId="77777777" w:rsidR="00F81972" w:rsidRDefault="00F81972" w:rsidP="00176025">
      <w:pPr>
        <w:sectPr w:rsidR="00F81972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E99C1C1" w14:textId="61E4E760" w:rsidR="008179C2" w:rsidRDefault="00176025" w:rsidP="008179C2">
      <w:pPr>
        <w:pStyle w:val="Ttulo1"/>
      </w:pPr>
      <w:proofErr w:type="spellStart"/>
      <w:r>
        <w:lastRenderedPageBreak/>
        <w:t>Expected</w:t>
      </w:r>
      <w:proofErr w:type="spellEnd"/>
      <w:r>
        <w:t xml:space="preserve"> </w:t>
      </w:r>
      <w:proofErr w:type="spellStart"/>
      <w:r>
        <w:t>results</w:t>
      </w:r>
      <w:proofErr w:type="spellEnd"/>
    </w:p>
    <w:p w14:paraId="4BFE3288" w14:textId="1D5A8A3E" w:rsidR="004E31DE" w:rsidRDefault="00176025">
      <w:pPr>
        <w:rPr>
          <w:lang w:val="en-GB"/>
        </w:rPr>
      </w:pPr>
      <w:r>
        <w:rPr>
          <w:lang w:val="en-GB"/>
        </w:rPr>
        <w:t>The following acronyms</w:t>
      </w:r>
      <w:r w:rsidR="004E31DE">
        <w:rPr>
          <w:lang w:val="en-GB"/>
        </w:rPr>
        <w:t xml:space="preserve"> should be found:</w:t>
      </w:r>
    </w:p>
    <w:p w14:paraId="6C25E138" w14:textId="210CA790" w:rsidR="00DF580E" w:rsidRDefault="004C519F">
      <w:pPr>
        <w:rPr>
          <w:lang w:val="en-GB"/>
        </w:rPr>
      </w:pPr>
      <w:proofErr w:type="spellStart"/>
      <w:r>
        <w:rPr>
          <w:lang w:val="en-GB"/>
        </w:rPr>
        <w:t>acroinpar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acrorepeat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acroonce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acrobullet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verylongacronym</w:t>
      </w:r>
      <w:proofErr w:type="spellEnd"/>
      <w:r>
        <w:rPr>
          <w:lang w:val="en-GB"/>
        </w:rPr>
        <w:t xml:space="preserve">, id, </w:t>
      </w:r>
      <w:proofErr w:type="spellStart"/>
      <w:r>
        <w:rPr>
          <w:lang w:val="en-GB"/>
        </w:rPr>
        <w:t>acro</w:t>
      </w:r>
      <w:r w:rsidRPr="004C519F">
        <w:rPr>
          <w:lang w:val="en-GB"/>
        </w:rPr>
        <w:t>bold</w:t>
      </w:r>
      <w:proofErr w:type="spellEnd"/>
      <w:r w:rsidRPr="004C519F">
        <w:rPr>
          <w:lang w:val="en-GB"/>
        </w:rPr>
        <w:t xml:space="preserve">, </w:t>
      </w:r>
      <w:proofErr w:type="spellStart"/>
      <w:r>
        <w:rPr>
          <w:lang w:val="en-GB"/>
        </w:rPr>
        <w:t>acro</w:t>
      </w:r>
      <w:r w:rsidRPr="004C519F">
        <w:rPr>
          <w:lang w:val="en-GB"/>
        </w:rPr>
        <w:t>italic</w:t>
      </w:r>
      <w:proofErr w:type="spellEnd"/>
      <w:r w:rsidRPr="004C519F">
        <w:rPr>
          <w:lang w:val="en-GB"/>
        </w:rPr>
        <w:t xml:space="preserve">, </w:t>
      </w:r>
      <w:proofErr w:type="spellStart"/>
      <w:r>
        <w:rPr>
          <w:lang w:val="en-GB"/>
        </w:rPr>
        <w:t>acro</w:t>
      </w:r>
      <w:r w:rsidRPr="004C519F">
        <w:rPr>
          <w:lang w:val="en-GB"/>
        </w:rPr>
        <w:t>font</w:t>
      </w:r>
      <w:proofErr w:type="spellEnd"/>
      <w:r w:rsidR="00B86C65">
        <w:rPr>
          <w:lang w:val="en-GB"/>
        </w:rPr>
        <w:t>, breaks</w:t>
      </w:r>
      <w:r w:rsidR="001D705C">
        <w:rPr>
          <w:lang w:val="en-GB"/>
        </w:rPr>
        <w:t xml:space="preserve">, </w:t>
      </w:r>
      <w:proofErr w:type="spellStart"/>
      <w:r w:rsidR="00C56FA7">
        <w:rPr>
          <w:lang w:val="en-GB"/>
        </w:rPr>
        <w:t>acrodocprop</w:t>
      </w:r>
      <w:proofErr w:type="spellEnd"/>
      <w:r w:rsidR="00C56FA7">
        <w:rPr>
          <w:lang w:val="en-GB"/>
        </w:rPr>
        <w:t xml:space="preserve">, </w:t>
      </w:r>
      <w:proofErr w:type="spellStart"/>
      <w:r w:rsidR="001D705C">
        <w:rPr>
          <w:lang w:val="en-GB"/>
        </w:rPr>
        <w:t>acropn</w:t>
      </w:r>
      <w:proofErr w:type="spellEnd"/>
      <w:r w:rsidR="001D705C">
        <w:rPr>
          <w:lang w:val="en-GB"/>
        </w:rPr>
        <w:t xml:space="preserve">, </w:t>
      </w:r>
      <w:proofErr w:type="spellStart"/>
      <w:r w:rsidR="001D705C">
        <w:rPr>
          <w:lang w:val="en-GB"/>
        </w:rPr>
        <w:t>acronum</w:t>
      </w:r>
      <w:proofErr w:type="spellEnd"/>
      <w:r w:rsidR="00C77934">
        <w:rPr>
          <w:lang w:val="en-GB"/>
        </w:rPr>
        <w:t xml:space="preserve">, </w:t>
      </w:r>
      <w:proofErr w:type="spellStart"/>
      <w:r w:rsidR="00C77934">
        <w:rPr>
          <w:lang w:val="en-GB"/>
        </w:rPr>
        <w:t>acrotitle</w:t>
      </w:r>
      <w:proofErr w:type="spellEnd"/>
      <w:r w:rsidR="00C77934">
        <w:rPr>
          <w:lang w:val="en-GB"/>
        </w:rPr>
        <w:t xml:space="preserve">, </w:t>
      </w:r>
      <w:proofErr w:type="spellStart"/>
      <w:r w:rsidR="00C77934">
        <w:rPr>
          <w:lang w:val="en-GB"/>
        </w:rPr>
        <w:t>acroqmark</w:t>
      </w:r>
      <w:proofErr w:type="spellEnd"/>
      <w:r w:rsidR="00A0280E">
        <w:rPr>
          <w:lang w:val="en-GB"/>
        </w:rPr>
        <w:t xml:space="preserve">, </w:t>
      </w:r>
      <w:proofErr w:type="spellStart"/>
      <w:r w:rsidR="00A0280E">
        <w:rPr>
          <w:lang w:val="en-GB"/>
        </w:rPr>
        <w:t>acroespaña</w:t>
      </w:r>
      <w:proofErr w:type="spellEnd"/>
      <w:r w:rsidR="00A0280E">
        <w:rPr>
          <w:lang w:val="en-GB"/>
        </w:rPr>
        <w:t xml:space="preserve">, </w:t>
      </w:r>
      <w:proofErr w:type="spellStart"/>
      <w:r w:rsidR="00A0280E">
        <w:rPr>
          <w:lang w:val="en-GB"/>
        </w:rPr>
        <w:t>acroá</w:t>
      </w:r>
      <w:proofErr w:type="spellEnd"/>
      <w:r w:rsidR="00A0280E">
        <w:rPr>
          <w:lang w:val="en-GB"/>
        </w:rPr>
        <w:t xml:space="preserve">, </w:t>
      </w:r>
      <w:proofErr w:type="spellStart"/>
      <w:r w:rsidR="00A0280E">
        <w:rPr>
          <w:lang w:val="en-GB"/>
        </w:rPr>
        <w:t>acroé</w:t>
      </w:r>
      <w:proofErr w:type="spellEnd"/>
      <w:r w:rsidR="00A0280E">
        <w:rPr>
          <w:lang w:val="en-GB"/>
        </w:rPr>
        <w:t xml:space="preserve">, </w:t>
      </w:r>
      <w:proofErr w:type="spellStart"/>
      <w:r w:rsidR="00A0280E">
        <w:rPr>
          <w:lang w:val="en-GB"/>
        </w:rPr>
        <w:t>acroí</w:t>
      </w:r>
      <w:proofErr w:type="spellEnd"/>
      <w:r w:rsidR="00A0280E">
        <w:rPr>
          <w:lang w:val="en-GB"/>
        </w:rPr>
        <w:t xml:space="preserve">, </w:t>
      </w:r>
      <w:proofErr w:type="spellStart"/>
      <w:r w:rsidR="00A0280E">
        <w:rPr>
          <w:lang w:val="en-GB"/>
        </w:rPr>
        <w:t>acroó</w:t>
      </w:r>
      <w:proofErr w:type="spellEnd"/>
      <w:r w:rsidR="00A0280E">
        <w:rPr>
          <w:lang w:val="en-GB"/>
        </w:rPr>
        <w:t xml:space="preserve">, </w:t>
      </w:r>
      <w:proofErr w:type="spellStart"/>
      <w:r w:rsidR="00A0280E">
        <w:rPr>
          <w:lang w:val="en-GB"/>
        </w:rPr>
        <w:t>acroú</w:t>
      </w:r>
      <w:proofErr w:type="spellEnd"/>
      <w:r w:rsidR="00C02C45">
        <w:rPr>
          <w:lang w:val="en-GB"/>
        </w:rPr>
        <w:t xml:space="preserve">, </w:t>
      </w:r>
      <w:proofErr w:type="spellStart"/>
      <w:r w:rsidR="00C02C45">
        <w:rPr>
          <w:lang w:val="en-GB"/>
        </w:rPr>
        <w:t>acro</w:t>
      </w:r>
      <w:r w:rsidR="007C1514">
        <w:rPr>
          <w:lang w:val="en-GB"/>
        </w:rPr>
        <w:t>a</w:t>
      </w:r>
      <w:r w:rsidR="00C02C45">
        <w:rPr>
          <w:lang w:val="en-GB"/>
        </w:rPr>
        <w:t>b</w:t>
      </w:r>
      <w:proofErr w:type="spellEnd"/>
      <w:r w:rsidR="005135B0">
        <w:rPr>
          <w:lang w:val="en-GB"/>
        </w:rPr>
        <w:t xml:space="preserve">, </w:t>
      </w:r>
      <w:proofErr w:type="spellStart"/>
      <w:r w:rsidR="005135B0">
        <w:rPr>
          <w:lang w:val="en-GB"/>
        </w:rPr>
        <w:t>acrosub</w:t>
      </w:r>
      <w:proofErr w:type="spellEnd"/>
    </w:p>
    <w:p w14:paraId="72E8925E" w14:textId="6D670453" w:rsidR="00C30A13" w:rsidRDefault="00C30A13">
      <w:pPr>
        <w:rPr>
          <w:lang w:val="en-GB"/>
        </w:rPr>
      </w:pPr>
      <w:proofErr w:type="spellStart"/>
      <w:r>
        <w:rPr>
          <w:lang w:val="en-GB"/>
        </w:rPr>
        <w:t>acrotbsimple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acrotbbreak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acrotbline</w:t>
      </w:r>
      <w:proofErr w:type="spellEnd"/>
    </w:p>
    <w:p w14:paraId="241DCBDB" w14:textId="15FB8B73" w:rsidR="00050AC1" w:rsidRPr="00F81972" w:rsidRDefault="00050AC1">
      <w:pPr>
        <w:rPr>
          <w:lang w:val="en-GB"/>
        </w:rPr>
      </w:pPr>
      <w:proofErr w:type="spellStart"/>
      <w:r w:rsidRPr="00F81972">
        <w:rPr>
          <w:lang w:val="en-GB"/>
        </w:rPr>
        <w:t>acrotbcombinedone</w:t>
      </w:r>
      <w:proofErr w:type="spellEnd"/>
      <w:r w:rsidRPr="00F81972">
        <w:rPr>
          <w:lang w:val="en-GB"/>
        </w:rPr>
        <w:t xml:space="preserve">, </w:t>
      </w:r>
      <w:proofErr w:type="spellStart"/>
      <w:r w:rsidRPr="00F81972">
        <w:rPr>
          <w:lang w:val="en-GB"/>
        </w:rPr>
        <w:t>acrotbcombinedtwo</w:t>
      </w:r>
      <w:proofErr w:type="spellEnd"/>
      <w:r w:rsidRPr="00F81972">
        <w:rPr>
          <w:lang w:val="en-GB"/>
        </w:rPr>
        <w:t xml:space="preserve">, </w:t>
      </w:r>
      <w:proofErr w:type="spellStart"/>
      <w:r w:rsidRPr="00F81972">
        <w:rPr>
          <w:lang w:val="en-GB"/>
        </w:rPr>
        <w:t>acrotbcombinedthree</w:t>
      </w:r>
      <w:proofErr w:type="spellEnd"/>
    </w:p>
    <w:p w14:paraId="6E216842" w14:textId="60CEF9AB" w:rsidR="00293CA6" w:rsidRDefault="003735F1">
      <w:pPr>
        <w:rPr>
          <w:lang w:val="en-GB"/>
        </w:rPr>
      </w:pPr>
      <w:proofErr w:type="spellStart"/>
      <w:r>
        <w:rPr>
          <w:lang w:val="en-GB"/>
        </w:rPr>
        <w:t>tcacroadd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tcacrofix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tcacroin</w:t>
      </w:r>
      <w:proofErr w:type="spellEnd"/>
    </w:p>
    <w:p w14:paraId="3557FDD3" w14:textId="149706C9" w:rsidR="00176025" w:rsidRPr="00F81972" w:rsidRDefault="00176025">
      <w:pPr>
        <w:rPr>
          <w:lang w:val="en-GB"/>
        </w:rPr>
      </w:pPr>
      <w:proofErr w:type="spellStart"/>
      <w:r w:rsidRPr="00F81972">
        <w:rPr>
          <w:lang w:val="en-GB"/>
        </w:rPr>
        <w:t>tcacrotbadd</w:t>
      </w:r>
      <w:proofErr w:type="spellEnd"/>
      <w:r w:rsidRPr="00F81972">
        <w:rPr>
          <w:lang w:val="en-GB"/>
        </w:rPr>
        <w:t xml:space="preserve">, </w:t>
      </w:r>
      <w:proofErr w:type="spellStart"/>
      <w:r w:rsidRPr="00F81972">
        <w:rPr>
          <w:lang w:val="en-GB"/>
        </w:rPr>
        <w:t>tcacrotbaddnew</w:t>
      </w:r>
      <w:proofErr w:type="spellEnd"/>
    </w:p>
    <w:p w14:paraId="400AEDED" w14:textId="21C6DAA7" w:rsidR="00E353EB" w:rsidRPr="00F81972" w:rsidRDefault="00E353EB">
      <w:pPr>
        <w:rPr>
          <w:lang w:val="en-GB"/>
        </w:rPr>
      </w:pPr>
      <w:proofErr w:type="spellStart"/>
      <w:r w:rsidRPr="00F81972">
        <w:rPr>
          <w:lang w:val="en-GB"/>
        </w:rPr>
        <w:t>acrofooter</w:t>
      </w:r>
      <w:proofErr w:type="spellEnd"/>
      <w:r w:rsidRPr="00F81972">
        <w:rPr>
          <w:lang w:val="en-GB"/>
        </w:rPr>
        <w:t xml:space="preserve">, </w:t>
      </w:r>
      <w:proofErr w:type="spellStart"/>
      <w:r w:rsidRPr="00F81972">
        <w:rPr>
          <w:lang w:val="en-GB"/>
        </w:rPr>
        <w:t>acroheader</w:t>
      </w:r>
      <w:proofErr w:type="spellEnd"/>
      <w:r w:rsidR="00F81972">
        <w:rPr>
          <w:lang w:val="en-GB"/>
        </w:rPr>
        <w:t xml:space="preserve">, </w:t>
      </w:r>
      <w:proofErr w:type="spellStart"/>
      <w:r w:rsidR="00F81972" w:rsidRPr="007D2D92">
        <w:rPr>
          <w:lang w:val="en-GB"/>
        </w:rPr>
        <w:t>acroheadersectwo</w:t>
      </w:r>
      <w:proofErr w:type="spellEnd"/>
      <w:r w:rsidR="00F81972" w:rsidRPr="007D2D92">
        <w:rPr>
          <w:lang w:val="en-GB"/>
        </w:rPr>
        <w:t xml:space="preserve">, </w:t>
      </w:r>
      <w:proofErr w:type="spellStart"/>
      <w:r w:rsidR="00F81972" w:rsidRPr="007D2D92">
        <w:rPr>
          <w:lang w:val="en-GB"/>
        </w:rPr>
        <w:t>acrofootersectwo</w:t>
      </w:r>
      <w:proofErr w:type="spellEnd"/>
      <w:r w:rsidR="0060054A" w:rsidRPr="007D2D92">
        <w:rPr>
          <w:lang w:val="en-GB"/>
        </w:rPr>
        <w:t xml:space="preserve">, </w:t>
      </w:r>
      <w:proofErr w:type="spellStart"/>
      <w:r w:rsidR="0060054A" w:rsidRPr="007D2D92">
        <w:rPr>
          <w:lang w:val="en-GB"/>
        </w:rPr>
        <w:t>tcacrofooteradd</w:t>
      </w:r>
      <w:proofErr w:type="spellEnd"/>
      <w:r w:rsidR="003E142F" w:rsidRPr="007D2D92">
        <w:rPr>
          <w:lang w:val="en-GB"/>
        </w:rPr>
        <w:t xml:space="preserve">, </w:t>
      </w:r>
      <w:proofErr w:type="spellStart"/>
      <w:r w:rsidR="003E142F" w:rsidRPr="007D2D92">
        <w:rPr>
          <w:lang w:val="en-GB"/>
        </w:rPr>
        <w:t>acroheadertb</w:t>
      </w:r>
      <w:proofErr w:type="spellEnd"/>
    </w:p>
    <w:sectPr w:rsidR="00E353EB" w:rsidRPr="00F81972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8E6AD9" w14:textId="77777777" w:rsidR="00292919" w:rsidRDefault="00292919" w:rsidP="00E353EB">
      <w:pPr>
        <w:spacing w:after="0" w:line="240" w:lineRule="auto"/>
      </w:pPr>
      <w:r>
        <w:separator/>
      </w:r>
    </w:p>
  </w:endnote>
  <w:endnote w:type="continuationSeparator" w:id="0">
    <w:p w14:paraId="7AE7B2C7" w14:textId="77777777" w:rsidR="00292919" w:rsidRDefault="00292919" w:rsidP="00E35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627B18" w14:textId="1306919C" w:rsidR="00E353EB" w:rsidRDefault="00E353EB">
    <w:pPr>
      <w:pStyle w:val="Piedepgina"/>
    </w:pPr>
    <w:proofErr w:type="spellStart"/>
    <w:r>
      <w:t>Sahr</w:t>
    </w:r>
    <w:proofErr w:type="spellEnd"/>
    <w:r>
      <w:t xml:space="preserve"> </w:t>
    </w:r>
    <w:proofErr w:type="spellStart"/>
    <w:r>
      <w:t>Projects</w:t>
    </w:r>
    <w:proofErr w:type="spellEnd"/>
    <w:r>
      <w:t xml:space="preserve"> 2020 </w:t>
    </w:r>
    <w:r w:rsidR="00A8509E">
      <w:t>–</w:t>
    </w:r>
    <w:r>
      <w:t xml:space="preserve"> ACROFOOTER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DB125" w14:textId="77777777" w:rsidR="009A5827" w:rsidRDefault="009A5827">
    <w:pPr>
      <w:pStyle w:val="Piedepgina"/>
    </w:pPr>
    <w:proofErr w:type="spellStart"/>
    <w:r>
      <w:t>Sahr</w:t>
    </w:r>
    <w:proofErr w:type="spellEnd"/>
    <w:r>
      <w:t xml:space="preserve"> </w:t>
    </w:r>
    <w:proofErr w:type="spellStart"/>
    <w:r>
      <w:t>Projects</w:t>
    </w:r>
    <w:proofErr w:type="spellEnd"/>
    <w:r>
      <w:t xml:space="preserve"> 2020 – ACROFOOTERSECTWO - </w:t>
    </w:r>
    <w:ins w:id="44" w:author="Santi H" w:date="2020-09-18T21:35:00Z">
      <w:r>
        <w:t>TCACROFOOTERADD</w:t>
      </w:r>
    </w:ins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97B70" w14:textId="77777777" w:rsidR="00292919" w:rsidRDefault="00292919" w:rsidP="00E353EB">
      <w:pPr>
        <w:spacing w:after="0" w:line="240" w:lineRule="auto"/>
      </w:pPr>
      <w:r>
        <w:separator/>
      </w:r>
    </w:p>
  </w:footnote>
  <w:footnote w:type="continuationSeparator" w:id="0">
    <w:p w14:paraId="586ECFC1" w14:textId="77777777" w:rsidR="00292919" w:rsidRDefault="00292919" w:rsidP="00E35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0E8D4A" w14:textId="0555EFAA" w:rsidR="00E353EB" w:rsidRDefault="00E353EB">
    <w:pPr>
      <w:pStyle w:val="Encabezado"/>
    </w:pPr>
    <w:proofErr w:type="spellStart"/>
    <w:r>
      <w:t>Acronymate</w:t>
    </w:r>
    <w:proofErr w:type="spellEnd"/>
    <w:r>
      <w:t xml:space="preserve"> </w:t>
    </w:r>
    <w:proofErr w:type="spellStart"/>
    <w:r>
      <w:t>testing</w:t>
    </w:r>
    <w:proofErr w:type="spellEnd"/>
    <w:r>
      <w:t xml:space="preserve"> </w:t>
    </w:r>
    <w:proofErr w:type="spellStart"/>
    <w:r>
      <w:t>document</w:t>
    </w:r>
    <w:proofErr w:type="spellEnd"/>
    <w:r>
      <w:t xml:space="preserve"> - ACROHEADER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28F9A" w14:textId="1C0697C6" w:rsidR="00F81972" w:rsidRDefault="00F81972">
    <w:pPr>
      <w:pStyle w:val="Encabezado"/>
    </w:pPr>
    <w:proofErr w:type="spellStart"/>
    <w:r>
      <w:t>Acronymate</w:t>
    </w:r>
    <w:proofErr w:type="spellEnd"/>
    <w:r>
      <w:t xml:space="preserve"> </w:t>
    </w:r>
    <w:proofErr w:type="spellStart"/>
    <w:r>
      <w:t>testing</w:t>
    </w:r>
    <w:proofErr w:type="spellEnd"/>
    <w:r>
      <w:t xml:space="preserve"> </w:t>
    </w:r>
    <w:proofErr w:type="spellStart"/>
    <w:r>
      <w:t>document</w:t>
    </w:r>
    <w:proofErr w:type="spellEnd"/>
    <w:r>
      <w:t xml:space="preserve"> – </w:t>
    </w:r>
    <w:proofErr w:type="spellStart"/>
    <w:r>
      <w:t>Section</w:t>
    </w:r>
    <w:proofErr w:type="spellEnd"/>
    <w:r>
      <w:t xml:space="preserve"> 2 – ACROHEADERSECTWO</w:t>
    </w:r>
  </w:p>
  <w:p w14:paraId="43F954B5" w14:textId="77777777" w:rsidR="003E142F" w:rsidRDefault="003E142F">
    <w:pPr>
      <w:pStyle w:val="Encabezado"/>
    </w:pPr>
  </w:p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8494"/>
    </w:tblGrid>
    <w:tr w:rsidR="003E142F" w:rsidRPr="00C16ECE" w14:paraId="274096FD" w14:textId="77777777" w:rsidTr="003E142F">
      <w:tc>
        <w:tcPr>
          <w:tcW w:w="8494" w:type="dxa"/>
        </w:tcPr>
        <w:p w14:paraId="293311DA" w14:textId="79B6398C" w:rsidR="003E142F" w:rsidRPr="003E142F" w:rsidRDefault="003E142F">
          <w:pPr>
            <w:pStyle w:val="Encabezado"/>
            <w:rPr>
              <w:lang w:val="en-GB"/>
            </w:rPr>
          </w:pPr>
          <w:r w:rsidRPr="003E142F">
            <w:rPr>
              <w:lang w:val="en-GB"/>
            </w:rPr>
            <w:t>Documents usually use tables t</w:t>
          </w:r>
          <w:r>
            <w:rPr>
              <w:lang w:val="en-GB"/>
            </w:rPr>
            <w:t>o format headers/footers</w:t>
          </w:r>
        </w:p>
      </w:tc>
    </w:tr>
    <w:tr w:rsidR="003E142F" w:rsidRPr="003E142F" w14:paraId="6B7CA869" w14:textId="77777777" w:rsidTr="003E142F">
      <w:tc>
        <w:tcPr>
          <w:tcW w:w="8494" w:type="dxa"/>
        </w:tcPr>
        <w:p w14:paraId="73ED23A0" w14:textId="198FA77A" w:rsidR="003E142F" w:rsidRPr="003E142F" w:rsidRDefault="003E142F">
          <w:pPr>
            <w:pStyle w:val="Encabezado"/>
            <w:rPr>
              <w:lang w:val="en-GB"/>
            </w:rPr>
          </w:pPr>
          <w:r>
            <w:rPr>
              <w:lang w:val="en-GB"/>
            </w:rPr>
            <w:t>ACROHEADERTB</w:t>
          </w:r>
        </w:p>
      </w:tc>
    </w:tr>
  </w:tbl>
  <w:p w14:paraId="29A0AC44" w14:textId="77777777" w:rsidR="003E142F" w:rsidRPr="003E142F" w:rsidRDefault="003E142F">
    <w:pPr>
      <w:pStyle w:val="Encabezado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D2289"/>
    <w:multiLevelType w:val="hybridMultilevel"/>
    <w:tmpl w:val="18C804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anti H">
    <w15:presenceInfo w15:providerId="Windows Live" w15:userId="f4e3cff2632b14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D5A"/>
    <w:rsid w:val="00050AC1"/>
    <w:rsid w:val="000B0F3B"/>
    <w:rsid w:val="00176025"/>
    <w:rsid w:val="001D5D80"/>
    <w:rsid w:val="001D705C"/>
    <w:rsid w:val="00221B6F"/>
    <w:rsid w:val="00292919"/>
    <w:rsid w:val="00293CA6"/>
    <w:rsid w:val="0032492E"/>
    <w:rsid w:val="00351E14"/>
    <w:rsid w:val="003735F1"/>
    <w:rsid w:val="003E142F"/>
    <w:rsid w:val="0040294F"/>
    <w:rsid w:val="00476147"/>
    <w:rsid w:val="004C519F"/>
    <w:rsid w:val="004E31DE"/>
    <w:rsid w:val="004E7A6A"/>
    <w:rsid w:val="005135B0"/>
    <w:rsid w:val="00513610"/>
    <w:rsid w:val="005F44EC"/>
    <w:rsid w:val="0060054A"/>
    <w:rsid w:val="007142A8"/>
    <w:rsid w:val="007C1514"/>
    <w:rsid w:val="007D2D92"/>
    <w:rsid w:val="008179C2"/>
    <w:rsid w:val="008E6873"/>
    <w:rsid w:val="009104FD"/>
    <w:rsid w:val="009A5827"/>
    <w:rsid w:val="00A0280E"/>
    <w:rsid w:val="00A8509E"/>
    <w:rsid w:val="00AB47F5"/>
    <w:rsid w:val="00AD443F"/>
    <w:rsid w:val="00B450C7"/>
    <w:rsid w:val="00B86C65"/>
    <w:rsid w:val="00C02C45"/>
    <w:rsid w:val="00C02DF5"/>
    <w:rsid w:val="00C16ECE"/>
    <w:rsid w:val="00C30A13"/>
    <w:rsid w:val="00C56FA7"/>
    <w:rsid w:val="00C77934"/>
    <w:rsid w:val="00C83131"/>
    <w:rsid w:val="00CE78AF"/>
    <w:rsid w:val="00D02403"/>
    <w:rsid w:val="00D726CB"/>
    <w:rsid w:val="00DE21A6"/>
    <w:rsid w:val="00DF580E"/>
    <w:rsid w:val="00E353EB"/>
    <w:rsid w:val="00E42D5A"/>
    <w:rsid w:val="00EE48E6"/>
    <w:rsid w:val="00F8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4189B1"/>
  <w15:chartTrackingRefBased/>
  <w15:docId w15:val="{80945BE4-04F7-46B5-BEA6-0527A66F8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7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79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4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8179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179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104F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35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53EB"/>
  </w:style>
  <w:style w:type="paragraph" w:styleId="Piedepgina">
    <w:name w:val="footer"/>
    <w:basedOn w:val="Normal"/>
    <w:link w:val="PiedepginaCar"/>
    <w:uiPriority w:val="99"/>
    <w:unhideWhenUsed/>
    <w:rsid w:val="00E35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5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E461B-7010-424C-8197-2342B3752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509</Words>
  <Characters>2601</Characters>
  <Application>Microsoft Office Word</Application>
  <DocSecurity>0</DocSecurity>
  <Lines>118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 H</dc:creator>
  <cp:keywords/>
  <dc:description/>
  <cp:lastModifiedBy>Santi H</cp:lastModifiedBy>
  <cp:revision>46</cp:revision>
  <dcterms:created xsi:type="dcterms:W3CDTF">2020-09-16T19:33:00Z</dcterms:created>
  <dcterms:modified xsi:type="dcterms:W3CDTF">2020-09-19T18:38:00Z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cronymPropierty">
    <vt:lpwstr>ACRODOCPROP</vt:lpwstr>
  </property>
</Properties>
</file>